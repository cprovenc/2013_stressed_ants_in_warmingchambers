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A79F3" w14:textId="77777777" w:rsidR="00FA324C" w:rsidRDefault="007570D7">
      <w:r>
        <w:t>Stress In Nature Outline</w:t>
      </w:r>
    </w:p>
    <w:p w14:paraId="4B154674" w14:textId="77777777" w:rsidR="007570D7" w:rsidRDefault="007570D7">
      <w:r>
        <w:t>15 Feb 2016</w:t>
      </w:r>
    </w:p>
    <w:p w14:paraId="0A3CAEA1" w14:textId="77777777" w:rsidR="007570D7" w:rsidRDefault="007570D7"/>
    <w:p w14:paraId="55040BD6" w14:textId="77777777" w:rsidR="007570D7" w:rsidRDefault="007570D7">
      <w:pPr>
        <w:rPr>
          <w:b/>
          <w:u w:val="single"/>
        </w:rPr>
      </w:pPr>
      <w:r w:rsidRPr="007570D7">
        <w:rPr>
          <w:b/>
          <w:u w:val="single"/>
        </w:rPr>
        <w:t>Introduction</w:t>
      </w:r>
    </w:p>
    <w:p w14:paraId="1746F72C" w14:textId="77777777" w:rsidR="007570D7" w:rsidRPr="007570D7" w:rsidRDefault="007570D7" w:rsidP="007570D7">
      <w:pPr>
        <w:pStyle w:val="ListParagraph"/>
        <w:numPr>
          <w:ilvl w:val="0"/>
          <w:numId w:val="1"/>
        </w:numPr>
        <w:rPr>
          <w:u w:val="single"/>
        </w:rPr>
      </w:pPr>
      <w:r w:rsidRPr="007570D7">
        <w:rPr>
          <w:u w:val="single"/>
        </w:rPr>
        <w:t>Pose the problem</w:t>
      </w:r>
    </w:p>
    <w:p w14:paraId="18851214" w14:textId="77777777" w:rsidR="00A2288D" w:rsidRDefault="007570D7" w:rsidP="006729FE">
      <w:pPr>
        <w:pStyle w:val="ListParagraph"/>
        <w:numPr>
          <w:ilvl w:val="0"/>
          <w:numId w:val="2"/>
        </w:numPr>
      </w:pPr>
      <w:r>
        <w:t xml:space="preserve">Climate change: </w:t>
      </w:r>
      <w:r w:rsidRPr="00205374">
        <w:t>The potential effects</w:t>
      </w:r>
      <w:r>
        <w:t xml:space="preserve">, how will warming affect species? </w:t>
      </w:r>
      <w:r w:rsidR="00896C7D">
        <w:t xml:space="preserve">What species are at most risk? </w:t>
      </w:r>
      <w:r>
        <w:t>Is there a better way to make predictions of how warming will affect species?</w:t>
      </w:r>
    </w:p>
    <w:p w14:paraId="7243660C" w14:textId="6E53F41F" w:rsidR="00205374" w:rsidRPr="00205374" w:rsidRDefault="00205374" w:rsidP="006729FE">
      <w:pPr>
        <w:pStyle w:val="ListParagraph"/>
        <w:numPr>
          <w:ilvl w:val="0"/>
          <w:numId w:val="2"/>
        </w:numPr>
        <w:rPr>
          <w:color w:val="FF0000"/>
        </w:rPr>
      </w:pPr>
      <w:r w:rsidRPr="00205374">
        <w:rPr>
          <w:color w:val="FF0000"/>
        </w:rPr>
        <w:t>Should I mention Hsp’s in the first paragraph?</w:t>
      </w:r>
      <w:ins w:id="0" w:author="Andrew Nguyen" w:date="2016-02-16T11:54:00Z">
        <w:r w:rsidR="00401644">
          <w:rPr>
            <w:color w:val="FF0000"/>
          </w:rPr>
          <w:t xml:space="preserve"> No, go from broad to specifc; also, 1 big concept/idea per paragraph</w:t>
        </w:r>
      </w:ins>
    </w:p>
    <w:p w14:paraId="44133A7E" w14:textId="77777777" w:rsidR="007570D7" w:rsidRDefault="007570D7" w:rsidP="007570D7">
      <w:pPr>
        <w:pStyle w:val="ListParagraph"/>
      </w:pPr>
    </w:p>
    <w:p w14:paraId="30B7DA94" w14:textId="77777777" w:rsidR="007570D7" w:rsidRDefault="007570D7" w:rsidP="007570D7">
      <w:pPr>
        <w:ind w:left="360"/>
      </w:pPr>
      <w:r w:rsidRPr="007444B9">
        <w:t>Models of</w:t>
      </w:r>
      <w:r w:rsidRPr="007444B9">
        <w:rPr>
          <w:i/>
        </w:rPr>
        <w:t xml:space="preserve"> </w:t>
      </w:r>
      <w:r w:rsidRPr="007444B9">
        <w:t xml:space="preserve">climate change predict global temperature increases for terrestrial ecosystems (Deutsch et al. 2008). </w:t>
      </w:r>
      <w:r>
        <w:t xml:space="preserve"> </w:t>
      </w:r>
    </w:p>
    <w:p w14:paraId="18491B56" w14:textId="77777777" w:rsidR="00896C7D" w:rsidDel="00401644" w:rsidRDefault="00896C7D" w:rsidP="007570D7">
      <w:pPr>
        <w:ind w:left="360"/>
        <w:rPr>
          <w:del w:id="1" w:author="Andrew Nguyen" w:date="2016-02-16T11:54:00Z"/>
        </w:rPr>
      </w:pPr>
    </w:p>
    <w:p w14:paraId="47AA753A" w14:textId="73E9094D" w:rsidR="00896C7D" w:rsidDel="00401644" w:rsidRDefault="00F04FE1" w:rsidP="007570D7">
      <w:pPr>
        <w:ind w:left="360"/>
        <w:rPr>
          <w:del w:id="2" w:author="Andrew Nguyen" w:date="2016-02-16T11:54:00Z"/>
          <w:rFonts w:eastAsia="Times New Roman" w:cs="Times New Roman"/>
          <w:shd w:val="clear" w:color="auto" w:fill="FFFFFF"/>
        </w:rPr>
      </w:pPr>
      <w:del w:id="3" w:author="Andrew Nguyen" w:date="2016-02-16T11:54:00Z">
        <w:r w:rsidRPr="00E03A54" w:rsidDel="00401644">
          <w:rPr>
            <w:rFonts w:eastAsia="Times New Roman" w:cs="Times New Roman"/>
            <w:shd w:val="clear" w:color="auto" w:fill="FFFFFF"/>
          </w:rPr>
          <w:delText>Unfavorable temperature imposes costs by damaging macromolecules such as proteins and nucleic acids, leading to loss in biochemical reactions and a subsequent decline in performance</w:delText>
        </w:r>
        <w:r w:rsidDel="00401644">
          <w:rPr>
            <w:rFonts w:eastAsia="Times New Roman" w:cs="Times New Roman"/>
            <w:shd w:val="clear" w:color="auto" w:fill="FFFFFF"/>
          </w:rPr>
          <w:delText>.</w:delText>
        </w:r>
      </w:del>
    </w:p>
    <w:p w14:paraId="71601ABE" w14:textId="77777777" w:rsidR="00896C7D" w:rsidRDefault="00896C7D" w:rsidP="007570D7">
      <w:pPr>
        <w:ind w:left="360"/>
        <w:rPr>
          <w:rFonts w:eastAsia="Times New Roman" w:cs="Times New Roman"/>
          <w:shd w:val="clear" w:color="auto" w:fill="FFFFFF"/>
        </w:rPr>
      </w:pPr>
    </w:p>
    <w:p w14:paraId="0EEEE1B7" w14:textId="5BE0257A" w:rsidR="00F04FE1" w:rsidRDefault="00F04FE1" w:rsidP="007570D7">
      <w:pPr>
        <w:ind w:left="360"/>
        <w:rPr>
          <w:rFonts w:eastAsia="Times New Roman" w:cs="Times New Roman"/>
          <w:shd w:val="clear" w:color="auto" w:fill="FFFFFF"/>
        </w:rPr>
      </w:pPr>
      <w:r w:rsidRPr="00E03A54">
        <w:t>Ecotherms, such as ants, are particularly vulnerable to warming because they acquire heat from their external environment, linking temperature to many of their physiological functions (Deutsch et al. 2008).</w:t>
      </w:r>
      <w:r>
        <w:t xml:space="preserve"> </w:t>
      </w:r>
      <w:r w:rsidR="005F18B5">
        <w:t>(</w:t>
      </w:r>
      <w:r w:rsidR="005F18B5" w:rsidRPr="005F18B5">
        <w:rPr>
          <w:color w:val="FF0000"/>
        </w:rPr>
        <w:t>maybe rephrase, just talk about threats to ectotherms</w:t>
      </w:r>
      <w:r w:rsidR="00205374">
        <w:rPr>
          <w:color w:val="FF0000"/>
        </w:rPr>
        <w:t xml:space="preserve"> and how that may affect ecosystems</w:t>
      </w:r>
      <w:r w:rsidR="005F18B5" w:rsidRPr="00205374">
        <w:rPr>
          <w:color w:val="FF0000"/>
        </w:rPr>
        <w:t>?</w:t>
      </w:r>
      <w:r w:rsidR="005F18B5">
        <w:t xml:space="preserve">) </w:t>
      </w:r>
      <w:del w:id="4" w:author="Andrew Nguyen" w:date="2016-02-16T11:54:00Z">
        <w:r w:rsidRPr="00E03A54" w:rsidDel="00401644">
          <w:rPr>
            <w:rFonts w:eastAsia="Times New Roman" w:cs="Times New Roman"/>
            <w:shd w:val="clear" w:color="auto" w:fill="FFFFFF"/>
          </w:rPr>
          <w:delText>Ants provide key ecosystem services such as seed-dispersal and soil turnover, so increased temperatures forcing a change in abundance or foraging trends may result in negative cascading effects for the ecosystem (Stuble et al. 2013).</w:delText>
        </w:r>
      </w:del>
    </w:p>
    <w:p w14:paraId="290C251C" w14:textId="77777777" w:rsidR="005F18B5" w:rsidRDefault="005F18B5" w:rsidP="007570D7">
      <w:pPr>
        <w:ind w:left="360"/>
        <w:rPr>
          <w:rFonts w:eastAsia="Times New Roman" w:cs="Times New Roman"/>
          <w:shd w:val="clear" w:color="auto" w:fill="FFFFFF"/>
        </w:rPr>
      </w:pPr>
    </w:p>
    <w:p w14:paraId="51F87062" w14:textId="1C9BE748" w:rsidR="005F18B5" w:rsidRDefault="005F18B5" w:rsidP="007570D7">
      <w:pPr>
        <w:ind w:left="360"/>
        <w:rPr>
          <w:rFonts w:eastAsia="Times New Roman" w:cs="Times New Roman"/>
          <w:shd w:val="clear" w:color="auto" w:fill="FFFFFF"/>
        </w:rPr>
      </w:pPr>
      <w:r w:rsidRPr="007444B9">
        <w:t>Species experiencing temperatures above their optimum for too long may avoid unfavorable conditions by migrating to cooler regions or adapting to new warm conditions, but whether either of these is possible depends on the variation of physiological mechanisms organisms utilize to cope with temperature and the connectivity of the landscape to the severity of thermal stress experienced (Walther et al. 2002).</w:t>
      </w:r>
      <w:r w:rsidR="00D143F8">
        <w:t xml:space="preserve"> (</w:t>
      </w:r>
      <w:r w:rsidR="00D143F8" w:rsidRPr="00D143F8">
        <w:rPr>
          <w:color w:val="FF0000"/>
        </w:rPr>
        <w:t>paragraph 2?</w:t>
      </w:r>
      <w:r w:rsidR="00D143F8" w:rsidRPr="00D143F8">
        <w:t>)</w:t>
      </w:r>
    </w:p>
    <w:p w14:paraId="7D55D22A" w14:textId="77777777" w:rsidR="00896C7D" w:rsidRDefault="00896C7D" w:rsidP="007570D7">
      <w:pPr>
        <w:ind w:left="360"/>
        <w:rPr>
          <w:rFonts w:eastAsia="Times New Roman" w:cs="Times New Roman"/>
          <w:shd w:val="clear" w:color="auto" w:fill="FFFFFF"/>
        </w:rPr>
      </w:pPr>
    </w:p>
    <w:p w14:paraId="606C874C" w14:textId="77777777" w:rsidR="007570D7" w:rsidRDefault="007570D7" w:rsidP="007570D7">
      <w:pPr>
        <w:ind w:left="360"/>
        <w:rPr>
          <w:rFonts w:eastAsia="Times New Roman" w:cs="Times New Roman"/>
        </w:rPr>
      </w:pPr>
      <w:r w:rsidRPr="00E03A54">
        <w:rPr>
          <w:rFonts w:eastAsia="Times New Roman" w:cs="Times New Roman"/>
          <w:shd w:val="clear" w:color="auto" w:fill="FFFFFF"/>
        </w:rPr>
        <w:t>Current predictions of species response to climate change depend on measures of their lethal thermal limits, yet organisms experience costs to their physiological functions far before reaching their ecological death (Evans &amp; Hoffman 2012).</w:t>
      </w:r>
      <w:r w:rsidRPr="00E03A54">
        <w:rPr>
          <w:rFonts w:eastAsia="Times New Roman" w:cs="Times New Roman"/>
        </w:rPr>
        <w:t xml:space="preserve"> </w:t>
      </w:r>
    </w:p>
    <w:p w14:paraId="3E8F5A22" w14:textId="77777777" w:rsidR="00896C7D" w:rsidRDefault="00896C7D" w:rsidP="007570D7">
      <w:pPr>
        <w:ind w:left="360"/>
      </w:pPr>
    </w:p>
    <w:p w14:paraId="2CE05775" w14:textId="303890B5" w:rsidR="00205374" w:rsidRPr="00F11A17" w:rsidRDefault="00205374" w:rsidP="00205374">
      <w:pPr>
        <w:ind w:left="360"/>
        <w:rPr>
          <w:rFonts w:eastAsia="Times New Roman" w:cs="Times New Roman"/>
          <w:shd w:val="clear" w:color="auto" w:fill="FFFFFF"/>
        </w:rPr>
      </w:pPr>
      <w:r w:rsidRPr="00E03A54">
        <w:rPr>
          <w:rFonts w:eastAsia="Times New Roman" w:cs="Times New Roman"/>
          <w:shd w:val="clear" w:color="auto" w:fill="FFFFFF"/>
        </w:rPr>
        <w:t xml:space="preserve">For better-informed predictions of how </w:t>
      </w:r>
      <w:r>
        <w:rPr>
          <w:rFonts w:eastAsia="Times New Roman" w:cs="Times New Roman"/>
          <w:shd w:val="clear" w:color="auto" w:fill="FFFFFF"/>
        </w:rPr>
        <w:t xml:space="preserve">keystone </w:t>
      </w:r>
      <w:r w:rsidRPr="00E03A54">
        <w:rPr>
          <w:rFonts w:eastAsia="Times New Roman" w:cs="Times New Roman"/>
          <w:shd w:val="clear" w:color="auto" w:fill="FFFFFF"/>
        </w:rPr>
        <w:t xml:space="preserve">species will </w:t>
      </w:r>
      <w:commentRangeStart w:id="5"/>
      <w:r w:rsidRPr="00E03A54">
        <w:rPr>
          <w:rFonts w:eastAsia="Times New Roman" w:cs="Times New Roman"/>
          <w:shd w:val="clear" w:color="auto" w:fill="FFFFFF"/>
        </w:rPr>
        <w:t>react</w:t>
      </w:r>
      <w:commentRangeEnd w:id="5"/>
      <w:r w:rsidR="00401644">
        <w:rPr>
          <w:rStyle w:val="CommentReference"/>
        </w:rPr>
        <w:commentReference w:id="5"/>
      </w:r>
      <w:r w:rsidRPr="00E03A54">
        <w:rPr>
          <w:rFonts w:eastAsia="Times New Roman" w:cs="Times New Roman"/>
          <w:shd w:val="clear" w:color="auto" w:fill="FFFFFF"/>
        </w:rPr>
        <w:t xml:space="preserve"> to warming, </w:t>
      </w:r>
      <w:ins w:id="6" w:author="Andrew Nguyen" w:date="2016-02-16T11:55:00Z">
        <w:r w:rsidR="00401644">
          <w:rPr>
            <w:rFonts w:eastAsia="Times New Roman" w:cs="Times New Roman"/>
            <w:shd w:val="clear" w:color="auto" w:fill="FFFFFF"/>
          </w:rPr>
          <w:t xml:space="preserve">we need to include measures of </w:t>
        </w:r>
      </w:ins>
      <w:del w:id="7" w:author="Andrew Nguyen" w:date="2016-02-16T11:55:00Z">
        <w:r w:rsidRPr="00E03A54" w:rsidDel="00401644">
          <w:rPr>
            <w:rFonts w:eastAsia="Times New Roman" w:cs="Times New Roman"/>
            <w:shd w:val="clear" w:color="auto" w:fill="FFFFFF"/>
          </w:rPr>
          <w:delText xml:space="preserve">a more accurate proxy to assess </w:delText>
        </w:r>
      </w:del>
      <w:r w:rsidRPr="00E03A54">
        <w:rPr>
          <w:rFonts w:eastAsia="Times New Roman" w:cs="Times New Roman"/>
          <w:shd w:val="clear" w:color="auto" w:fill="FFFFFF"/>
        </w:rPr>
        <w:t xml:space="preserve">sub-lethal heat </w:t>
      </w:r>
      <w:commentRangeStart w:id="8"/>
      <w:r w:rsidRPr="00E03A54">
        <w:rPr>
          <w:rFonts w:eastAsia="Times New Roman" w:cs="Times New Roman"/>
          <w:shd w:val="clear" w:color="auto" w:fill="FFFFFF"/>
        </w:rPr>
        <w:t>stress</w:t>
      </w:r>
      <w:commentRangeEnd w:id="8"/>
      <w:r w:rsidR="00401644">
        <w:rPr>
          <w:rStyle w:val="CommentReference"/>
        </w:rPr>
        <w:commentReference w:id="8"/>
      </w:r>
      <w:del w:id="9" w:author="Andrew Nguyen" w:date="2016-02-16T11:55:00Z">
        <w:r w:rsidRPr="00E03A54" w:rsidDel="00401644">
          <w:rPr>
            <w:rFonts w:eastAsia="Times New Roman" w:cs="Times New Roman"/>
            <w:shd w:val="clear" w:color="auto" w:fill="FFFFFF"/>
          </w:rPr>
          <w:delText xml:space="preserve"> must be identified.</w:delText>
        </w:r>
      </w:del>
    </w:p>
    <w:p w14:paraId="1C8196EE" w14:textId="77777777" w:rsidR="00A2288D" w:rsidRDefault="00A2288D" w:rsidP="007570D7">
      <w:pPr>
        <w:ind w:left="360"/>
        <w:rPr>
          <w:rFonts w:eastAsia="Times New Roman" w:cs="Times New Roman"/>
          <w:shd w:val="clear" w:color="auto" w:fill="FFFFFF"/>
        </w:rPr>
      </w:pPr>
    </w:p>
    <w:p w14:paraId="6206F894" w14:textId="57228E0B" w:rsidR="00401644" w:rsidRPr="00401644" w:rsidRDefault="00C85ECA" w:rsidP="00401644">
      <w:pPr>
        <w:pStyle w:val="ListParagraph"/>
        <w:numPr>
          <w:ilvl w:val="0"/>
          <w:numId w:val="1"/>
        </w:numPr>
        <w:rPr>
          <w:u w:val="single"/>
        </w:rPr>
      </w:pPr>
      <w:r>
        <w:rPr>
          <w:u w:val="single"/>
        </w:rPr>
        <w:t xml:space="preserve">Address the Problem/ </w:t>
      </w:r>
      <w:r w:rsidR="00E71FDC">
        <w:rPr>
          <w:u w:val="single"/>
        </w:rPr>
        <w:t xml:space="preserve">How </w:t>
      </w:r>
      <w:r w:rsidR="00896C7D">
        <w:rPr>
          <w:u w:val="single"/>
        </w:rPr>
        <w:t>has the problem been addressed</w:t>
      </w:r>
      <w:ins w:id="10" w:author="Andrew Nguyen" w:date="2016-02-16T12:00:00Z">
        <w:r w:rsidR="00401644">
          <w:rPr>
            <w:u w:val="single"/>
          </w:rPr>
          <w:t xml:space="preserve"> ** prob talk about ants</w:t>
        </w:r>
      </w:ins>
      <w:ins w:id="11" w:author="Andrew Nguyen" w:date="2016-02-16T12:01:00Z">
        <w:r w:rsidR="00401644">
          <w:rPr>
            <w:u w:val="single"/>
          </w:rPr>
          <w:t xml:space="preserve"> somewhere in this section</w:t>
        </w:r>
      </w:ins>
      <w:ins w:id="12" w:author="Andrew Nguyen" w:date="2016-02-16T12:02:00Z">
        <w:r w:rsidR="00CE2799">
          <w:rPr>
            <w:u w:val="single"/>
          </w:rPr>
          <w:t xml:space="preserve"> or between section 2 nd 3</w:t>
        </w:r>
      </w:ins>
      <w:bookmarkStart w:id="13" w:name="_GoBack"/>
      <w:bookmarkEnd w:id="13"/>
    </w:p>
    <w:p w14:paraId="24B66DB3" w14:textId="77777777" w:rsidR="00896C7D" w:rsidRDefault="00A2288D" w:rsidP="00896C7D">
      <w:pPr>
        <w:pStyle w:val="ListParagraph"/>
        <w:numPr>
          <w:ilvl w:val="0"/>
          <w:numId w:val="2"/>
        </w:numPr>
      </w:pPr>
      <w:r>
        <w:t>Experimental warming studies: These are a good way to study the long-term effects of warming to asses which species/locations may be most negatively impacted from potential climate change.</w:t>
      </w:r>
    </w:p>
    <w:p w14:paraId="059B44AC" w14:textId="12951826" w:rsidR="00896C7D" w:rsidRDefault="006729FE" w:rsidP="00896C7D">
      <w:pPr>
        <w:pStyle w:val="ListParagraph"/>
        <w:numPr>
          <w:ilvl w:val="0"/>
          <w:numId w:val="2"/>
        </w:numPr>
        <w:rPr>
          <w:ins w:id="14" w:author="Andrew Nguyen" w:date="2016-02-16T11:57:00Z"/>
        </w:rPr>
      </w:pPr>
      <w:r>
        <w:t xml:space="preserve">* </w:t>
      </w:r>
      <w:r w:rsidRPr="00205374">
        <w:rPr>
          <w:color w:val="FF0000"/>
        </w:rPr>
        <w:t xml:space="preserve">Mention differences in thermal </w:t>
      </w:r>
      <w:r w:rsidR="00205374" w:rsidRPr="00205374">
        <w:rPr>
          <w:color w:val="FF0000"/>
        </w:rPr>
        <w:t>tolerance</w:t>
      </w:r>
      <w:r>
        <w:t>?</w:t>
      </w:r>
      <w:ins w:id="15" w:author="Andrew Nguyen" w:date="2016-02-16T11:57:00Z">
        <w:r w:rsidR="00401644">
          <w:t xml:space="preserve"> ok</w:t>
        </w:r>
      </w:ins>
    </w:p>
    <w:p w14:paraId="2045031C" w14:textId="5F089CC7" w:rsidR="00401644" w:rsidRDefault="00401644" w:rsidP="00896C7D">
      <w:pPr>
        <w:pStyle w:val="ListParagraph"/>
        <w:numPr>
          <w:ilvl w:val="0"/>
          <w:numId w:val="2"/>
        </w:numPr>
      </w:pPr>
      <w:ins w:id="16" w:author="Andrew Nguyen" w:date="2016-02-16T11:57:00Z">
        <w:r>
          <w:t xml:space="preserve">*what specifically are the impacts? </w:t>
        </w:r>
      </w:ins>
    </w:p>
    <w:p w14:paraId="6DADC3EA" w14:textId="77777777" w:rsidR="005F18B5" w:rsidRDefault="005F18B5" w:rsidP="00F354C3"/>
    <w:p w14:paraId="1BB598C8" w14:textId="77777777" w:rsidR="00D143F8" w:rsidRDefault="005F18B5" w:rsidP="005F18B5">
      <w:pPr>
        <w:ind w:left="360"/>
      </w:pPr>
      <w:r>
        <w:t>Expe</w:t>
      </w:r>
      <w:r w:rsidR="00D143F8">
        <w:t>rimental warming studies are a good</w:t>
      </w:r>
      <w:r>
        <w:t xml:space="preserve"> way to observe the long-term effects of warming on keystone species that inhabit diverse thermal environments to assess their response </w:t>
      </w:r>
      <w:r w:rsidR="00D143F8">
        <w:t>to warming</w:t>
      </w:r>
      <w:r>
        <w:t xml:space="preserve"> given their</w:t>
      </w:r>
      <w:r w:rsidR="00D143F8">
        <w:t xml:space="preserve"> natural</w:t>
      </w:r>
      <w:r>
        <w:t xml:space="preserve"> thermal environments</w:t>
      </w:r>
      <w:r w:rsidR="00D143F8">
        <w:t>.</w:t>
      </w:r>
    </w:p>
    <w:p w14:paraId="0A231B50" w14:textId="77777777" w:rsidR="00D143F8" w:rsidRDefault="00D143F8" w:rsidP="005F18B5">
      <w:pPr>
        <w:ind w:left="360"/>
      </w:pPr>
    </w:p>
    <w:p w14:paraId="013CB3F4" w14:textId="6B98E1C8" w:rsidR="005F18B5" w:rsidRPr="00D143F8" w:rsidRDefault="00D143F8" w:rsidP="005F18B5">
      <w:pPr>
        <w:ind w:left="360"/>
        <w:rPr>
          <w:color w:val="FF0000"/>
        </w:rPr>
      </w:pPr>
      <w:r w:rsidRPr="00D143F8">
        <w:rPr>
          <w:color w:val="FF0000"/>
        </w:rPr>
        <w:lastRenderedPageBreak/>
        <w:t xml:space="preserve">(talk about thermal adaptation/ species potential plasticity to heat </w:t>
      </w:r>
      <w:commentRangeStart w:id="17"/>
      <w:r w:rsidRPr="00D143F8">
        <w:rPr>
          <w:color w:val="FF0000"/>
        </w:rPr>
        <w:t>stress</w:t>
      </w:r>
      <w:commentRangeEnd w:id="17"/>
      <w:r w:rsidR="00401644">
        <w:rPr>
          <w:rStyle w:val="CommentReference"/>
        </w:rPr>
        <w:commentReference w:id="17"/>
      </w:r>
      <w:r w:rsidRPr="00D143F8">
        <w:rPr>
          <w:color w:val="FF0000"/>
        </w:rPr>
        <w:t>?)</w:t>
      </w:r>
      <w:r w:rsidR="005F18B5" w:rsidRPr="00D143F8">
        <w:rPr>
          <w:color w:val="FF0000"/>
        </w:rPr>
        <w:t xml:space="preserve"> </w:t>
      </w:r>
    </w:p>
    <w:p w14:paraId="69EA7D06" w14:textId="77777777" w:rsidR="000344D0" w:rsidRDefault="000344D0" w:rsidP="00F11A17"/>
    <w:p w14:paraId="5C5D9C86" w14:textId="77777777" w:rsidR="005F18B5" w:rsidRDefault="006729FE" w:rsidP="006729FE">
      <w:pPr>
        <w:ind w:left="360"/>
        <w:rPr>
          <w:rFonts w:eastAsia="Times New Roman" w:cs="Times New Roman"/>
        </w:rPr>
      </w:pPr>
      <w:r w:rsidRPr="00E03A54">
        <w:rPr>
          <w:rFonts w:eastAsia="Times New Roman" w:cs="Times New Roman"/>
        </w:rPr>
        <w:t xml:space="preserve">The </w:t>
      </w:r>
      <w:r w:rsidR="000344D0" w:rsidRPr="00E03A54">
        <w:rPr>
          <w:rFonts w:eastAsia="Times New Roman" w:cs="Times New Roman"/>
        </w:rPr>
        <w:t>effects</w:t>
      </w:r>
      <w:r w:rsidRPr="00E03A54">
        <w:rPr>
          <w:rFonts w:eastAsia="Times New Roman" w:cs="Times New Roman"/>
        </w:rPr>
        <w:t xml:space="preserve"> of experimental warming in a northern and southern deciduous forest showed foraging abilities of ant species were more negatively impacted by warming in the southern forest, where species generally display lower critical thermal maxima (Stuble et al. 2013). </w:t>
      </w:r>
    </w:p>
    <w:p w14:paraId="4B5A3AB9" w14:textId="77777777" w:rsidR="005F18B5" w:rsidRDefault="005F18B5" w:rsidP="006729FE">
      <w:pPr>
        <w:ind w:left="360"/>
        <w:rPr>
          <w:rFonts w:eastAsia="Times New Roman" w:cs="Times New Roman"/>
        </w:rPr>
      </w:pPr>
    </w:p>
    <w:p w14:paraId="31274A4D" w14:textId="0383B4E2" w:rsidR="005F18B5" w:rsidRDefault="00205374" w:rsidP="005F18B5">
      <w:pPr>
        <w:ind w:left="360"/>
      </w:pPr>
      <w:r>
        <w:t>Warmer-adapted ectotherms</w:t>
      </w:r>
      <w:r w:rsidR="005F18B5" w:rsidRPr="007444B9">
        <w:t xml:space="preserve"> live near their optimal temperature and can tolerate relatively narrow temperature fluctuations, </w:t>
      </w:r>
      <w:r w:rsidR="005F18B5" w:rsidRPr="007444B9">
        <w:rPr>
          <w:rFonts w:eastAsia="Times New Roman" w:cs="Times New Roman"/>
        </w:rPr>
        <w:t xml:space="preserve">suggesting southern species may experience more thermal stress and negative physiological consequences from warmer temperatures </w:t>
      </w:r>
      <w:r w:rsidR="005F18B5" w:rsidRPr="007444B9">
        <w:t>(Deutsch et al. 2008).</w:t>
      </w:r>
    </w:p>
    <w:p w14:paraId="62BFC7D4" w14:textId="77777777" w:rsidR="005F18B5" w:rsidRDefault="005F18B5" w:rsidP="006729FE">
      <w:pPr>
        <w:ind w:left="360"/>
        <w:rPr>
          <w:rFonts w:eastAsia="Times New Roman" w:cs="Times New Roman"/>
        </w:rPr>
      </w:pPr>
    </w:p>
    <w:p w14:paraId="7261E8A7" w14:textId="77777777" w:rsidR="005F18B5" w:rsidRDefault="005F18B5" w:rsidP="006729FE">
      <w:pPr>
        <w:ind w:left="360"/>
        <w:rPr>
          <w:rFonts w:eastAsia="Times New Roman" w:cs="Times New Roman"/>
        </w:rPr>
      </w:pPr>
    </w:p>
    <w:p w14:paraId="63CB3874" w14:textId="1FB398D9" w:rsidR="007570D7" w:rsidRDefault="00205374" w:rsidP="006729FE">
      <w:pPr>
        <w:ind w:left="360"/>
        <w:rPr>
          <w:rFonts w:eastAsia="Times New Roman" w:cs="Times New Roman"/>
        </w:rPr>
      </w:pPr>
      <w:r>
        <w:rPr>
          <w:rFonts w:eastAsia="Times New Roman" w:cs="Times New Roman"/>
        </w:rPr>
        <w:t>A</w:t>
      </w:r>
      <w:r w:rsidR="006729FE" w:rsidRPr="00E03A54">
        <w:rPr>
          <w:rFonts w:eastAsia="Times New Roman" w:cs="Times New Roman"/>
        </w:rPr>
        <w:t>nother study comparing historic and experimental data on the effects of warming on ant assemblages in southern forests revealed physiological differences, such as thermal tolerance, are difficult to use alone when assessing species response to climate change over a longer period of time (Resasco et al. 2014).</w:t>
      </w:r>
    </w:p>
    <w:p w14:paraId="06419BDA" w14:textId="77777777" w:rsidR="00F11A17" w:rsidRDefault="00F11A17" w:rsidP="006729FE">
      <w:pPr>
        <w:ind w:left="360"/>
        <w:rPr>
          <w:rFonts w:eastAsia="Times New Roman" w:cs="Times New Roman"/>
        </w:rPr>
      </w:pPr>
    </w:p>
    <w:p w14:paraId="33B87A78" w14:textId="77777777" w:rsidR="00E71FDC" w:rsidRDefault="00E71FDC" w:rsidP="006729FE">
      <w:pPr>
        <w:ind w:left="360"/>
        <w:rPr>
          <w:rFonts w:eastAsia="Times New Roman" w:cs="Times New Roman"/>
        </w:rPr>
      </w:pPr>
    </w:p>
    <w:p w14:paraId="473F1CCB" w14:textId="1DD9D5BC" w:rsidR="006729FE" w:rsidRPr="00F354C3" w:rsidRDefault="00F1261B" w:rsidP="00F354C3">
      <w:pPr>
        <w:pStyle w:val="ListParagraph"/>
        <w:numPr>
          <w:ilvl w:val="0"/>
          <w:numId w:val="1"/>
        </w:numPr>
        <w:rPr>
          <w:u w:val="single"/>
        </w:rPr>
      </w:pPr>
      <w:r>
        <w:rPr>
          <w:u w:val="single"/>
        </w:rPr>
        <w:t>What is a novel way to address the problem</w:t>
      </w:r>
      <w:r w:rsidR="00F354C3" w:rsidRPr="00F354C3">
        <w:rPr>
          <w:u w:val="single"/>
        </w:rPr>
        <w:t>?</w:t>
      </w:r>
    </w:p>
    <w:p w14:paraId="5B40715C" w14:textId="77777777" w:rsidR="00F354C3" w:rsidRDefault="00896C7D" w:rsidP="00F354C3">
      <w:pPr>
        <w:pStyle w:val="ListParagraph"/>
        <w:numPr>
          <w:ilvl w:val="0"/>
          <w:numId w:val="2"/>
        </w:numPr>
      </w:pPr>
      <w:r>
        <w:t xml:space="preserve">Can experimental warming studies to be used </w:t>
      </w:r>
      <w:commentRangeStart w:id="18"/>
      <w:r>
        <w:t>to</w:t>
      </w:r>
      <w:commentRangeEnd w:id="18"/>
      <w:r w:rsidR="00401644">
        <w:rPr>
          <w:rStyle w:val="CommentReference"/>
        </w:rPr>
        <w:commentReference w:id="18"/>
      </w:r>
      <w:r>
        <w:t xml:space="preserve"> measure sub-lethal stress?</w:t>
      </w:r>
    </w:p>
    <w:p w14:paraId="5249B98D" w14:textId="77777777" w:rsidR="006729FE" w:rsidRDefault="0064256C" w:rsidP="00F354C3">
      <w:pPr>
        <w:pStyle w:val="ListParagraph"/>
        <w:numPr>
          <w:ilvl w:val="0"/>
          <w:numId w:val="2"/>
        </w:numPr>
      </w:pPr>
      <w:r>
        <w:t>Hsp’s: Highly conserved molecular chaperones induced by unfavorable temperature to cope with protein damage. Highly responsive to thermal perturbation</w:t>
      </w:r>
    </w:p>
    <w:p w14:paraId="71603BF9" w14:textId="77777777" w:rsidR="0064256C" w:rsidRDefault="0064256C" w:rsidP="0064256C">
      <w:pPr>
        <w:pStyle w:val="ListParagraph"/>
        <w:numPr>
          <w:ilvl w:val="0"/>
          <w:numId w:val="2"/>
        </w:numPr>
      </w:pPr>
      <w:r>
        <w:t>Has been used as a proxy for sub-lethal stress in other systems. Has shown plastic response/ clinal variation in responsiveness to thermal stress</w:t>
      </w:r>
    </w:p>
    <w:p w14:paraId="6BA8FE9F" w14:textId="77777777" w:rsidR="00AE0758" w:rsidRDefault="00AE0758" w:rsidP="00F354C3"/>
    <w:p w14:paraId="4D3D1252" w14:textId="52D8CB95" w:rsidR="00AE0758" w:rsidRDefault="00AE0758" w:rsidP="00D1177B">
      <w:pPr>
        <w:ind w:left="360"/>
      </w:pPr>
      <w:r>
        <w:t>(</w:t>
      </w:r>
      <w:r>
        <w:rPr>
          <w:color w:val="FF0000"/>
        </w:rPr>
        <w:t>start with an example of hsps as a biomarker for stress?</w:t>
      </w:r>
      <w:r>
        <w:t>)</w:t>
      </w:r>
      <w:ins w:id="19" w:author="Andrew Nguyen" w:date="2016-02-16T11:59:00Z">
        <w:r w:rsidR="00401644">
          <w:t xml:space="preserve"> no, cite papers that say they</w:t>
        </w:r>
      </w:ins>
      <w:ins w:id="20" w:author="Andrew Nguyen" w:date="2016-02-16T12:00:00Z">
        <w:r w:rsidR="00401644">
          <w:t>’re a good biomarker</w:t>
        </w:r>
      </w:ins>
    </w:p>
    <w:p w14:paraId="063F62EB" w14:textId="77777777" w:rsidR="00AE0758" w:rsidRPr="00AE0758" w:rsidRDefault="00AE0758" w:rsidP="00D1177B">
      <w:pPr>
        <w:ind w:left="360"/>
      </w:pPr>
    </w:p>
    <w:p w14:paraId="0AD2B34D" w14:textId="7C775487" w:rsidR="00D1177B" w:rsidRDefault="00D1177B" w:rsidP="00D1177B">
      <w:pPr>
        <w:ind w:left="360"/>
        <w:rPr>
          <w:rFonts w:eastAsia="Times New Roman" w:cs="Times New Roman"/>
          <w:shd w:val="clear" w:color="auto" w:fill="FFFFFF"/>
        </w:rPr>
      </w:pPr>
      <w:r w:rsidRPr="00D1177B">
        <w:t xml:space="preserve">When environmental factors − such as temperature − inflict protein damage, </w:t>
      </w:r>
      <w:r>
        <w:rPr>
          <w:rFonts w:eastAsia="Times New Roman" w:cs="Times New Roman"/>
          <w:shd w:val="clear" w:color="auto" w:fill="FFFFFF"/>
        </w:rPr>
        <w:t xml:space="preserve">organisms </w:t>
      </w:r>
      <w:r w:rsidR="00F1261B">
        <w:rPr>
          <w:rFonts w:eastAsia="Times New Roman" w:cs="Times New Roman"/>
          <w:shd w:val="clear" w:color="auto" w:fill="FFFFFF"/>
        </w:rPr>
        <w:t>utilize</w:t>
      </w:r>
      <w:r w:rsidRPr="00E03A54">
        <w:rPr>
          <w:rFonts w:eastAsia="Times New Roman" w:cs="Times New Roman"/>
          <w:shd w:val="clear" w:color="auto" w:fill="FFFFFF"/>
        </w:rPr>
        <w:t xml:space="preserve"> the cellular stress response (CSR)</w:t>
      </w:r>
      <w:r>
        <w:rPr>
          <w:rFonts w:eastAsia="Times New Roman" w:cs="Times New Roman"/>
          <w:shd w:val="clear" w:color="auto" w:fill="FFFFFF"/>
        </w:rPr>
        <w:t xml:space="preserve"> </w:t>
      </w:r>
      <w:r w:rsidR="00F1261B" w:rsidRPr="00E03A54">
        <w:rPr>
          <w:rFonts w:eastAsia="Times New Roman" w:cs="Times New Roman"/>
          <w:shd w:val="clear" w:color="auto" w:fill="FFFFFF"/>
        </w:rPr>
        <w:t xml:space="preserve">to cope with heat stress </w:t>
      </w:r>
      <w:r w:rsidRPr="00E03A54">
        <w:rPr>
          <w:rFonts w:eastAsia="Times New Roman" w:cs="Times New Roman"/>
          <w:shd w:val="clear" w:color="auto" w:fill="FFFFFF"/>
        </w:rPr>
        <w:t>(Morris et al. 2013).</w:t>
      </w:r>
      <w:r>
        <w:rPr>
          <w:rFonts w:eastAsia="Times New Roman" w:cs="Times New Roman"/>
          <w:shd w:val="clear" w:color="auto" w:fill="FFFFFF"/>
        </w:rPr>
        <w:t xml:space="preserve"> </w:t>
      </w:r>
    </w:p>
    <w:p w14:paraId="25E34936" w14:textId="77777777" w:rsidR="00D1177B" w:rsidRDefault="00D1177B" w:rsidP="00D1177B">
      <w:pPr>
        <w:ind w:left="360"/>
        <w:rPr>
          <w:rFonts w:eastAsia="Times New Roman" w:cs="Times New Roman"/>
          <w:shd w:val="clear" w:color="auto" w:fill="FFFFFF"/>
        </w:rPr>
      </w:pPr>
    </w:p>
    <w:p w14:paraId="74891DCF" w14:textId="5722E9A6" w:rsidR="00D1177B" w:rsidRDefault="00F1261B" w:rsidP="00D1177B">
      <w:pPr>
        <w:ind w:left="360"/>
        <w:rPr>
          <w:rFonts w:eastAsia="Times New Roman" w:cs="Times New Roman"/>
          <w:shd w:val="clear" w:color="auto" w:fill="FFFFFF"/>
        </w:rPr>
      </w:pPr>
      <w:r>
        <w:rPr>
          <w:rFonts w:eastAsia="Times New Roman" w:cs="Times New Roman"/>
          <w:shd w:val="clear" w:color="auto" w:fill="FFFFFF"/>
        </w:rPr>
        <w:t xml:space="preserve">In response to </w:t>
      </w:r>
      <w:r w:rsidRPr="00E03A54">
        <w:rPr>
          <w:rFonts w:eastAsia="Times New Roman" w:cs="Times New Roman"/>
          <w:shd w:val="clear" w:color="auto" w:fill="FFFFFF"/>
        </w:rPr>
        <w:t>sub-lethal stress</w:t>
      </w:r>
      <w:r>
        <w:rPr>
          <w:rFonts w:eastAsia="Times New Roman" w:cs="Times New Roman"/>
          <w:shd w:val="clear" w:color="auto" w:fill="FFFFFF"/>
        </w:rPr>
        <w:t xml:space="preserve"> the</w:t>
      </w:r>
      <w:r w:rsidR="00D1177B" w:rsidRPr="00E03A54">
        <w:rPr>
          <w:rFonts w:eastAsia="Times New Roman" w:cs="Times New Roman"/>
          <w:shd w:val="clear" w:color="auto" w:fill="FFFFFF"/>
        </w:rPr>
        <w:t xml:space="preserve"> CSR induces transcription </w:t>
      </w:r>
      <w:r>
        <w:rPr>
          <w:rFonts w:eastAsia="Times New Roman" w:cs="Times New Roman"/>
          <w:shd w:val="clear" w:color="auto" w:fill="FFFFFF"/>
        </w:rPr>
        <w:t xml:space="preserve">of </w:t>
      </w:r>
      <w:r w:rsidR="00D1177B" w:rsidRPr="00E03A54">
        <w:rPr>
          <w:rFonts w:eastAsia="Times New Roman" w:cs="Times New Roman"/>
          <w:shd w:val="clear" w:color="auto" w:fill="FFFFFF"/>
        </w:rPr>
        <w:t>molecular chaperones</w:t>
      </w:r>
      <w:r>
        <w:rPr>
          <w:rFonts w:eastAsia="Times New Roman" w:cs="Times New Roman"/>
          <w:shd w:val="clear" w:color="auto" w:fill="FFFFFF"/>
        </w:rPr>
        <w:t xml:space="preserve"> called h</w:t>
      </w:r>
      <w:r w:rsidRPr="00E03A54">
        <w:rPr>
          <w:rFonts w:eastAsia="Times New Roman" w:cs="Times New Roman"/>
          <w:shd w:val="clear" w:color="auto" w:fill="FFFFFF"/>
        </w:rPr>
        <w:t>eat shock proteins (Hsps) to assist with the refolding or denaturing of unfolded proteins (</w:t>
      </w:r>
      <w:r w:rsidRPr="00E03A54">
        <w:t>Li &amp; Srivastava 2004).</w:t>
      </w:r>
    </w:p>
    <w:p w14:paraId="5E5C2903" w14:textId="77777777" w:rsidR="00D1177B" w:rsidRDefault="00D1177B" w:rsidP="00D1177B">
      <w:pPr>
        <w:ind w:left="360"/>
        <w:rPr>
          <w:rFonts w:eastAsia="Times New Roman" w:cs="Times New Roman"/>
          <w:shd w:val="clear" w:color="auto" w:fill="FFFFFF"/>
        </w:rPr>
      </w:pPr>
    </w:p>
    <w:p w14:paraId="5F9F956C" w14:textId="27274DC2" w:rsidR="00F1261B" w:rsidRDefault="00F1261B" w:rsidP="00D1177B">
      <w:pPr>
        <w:ind w:left="360"/>
        <w:rPr>
          <w:rFonts w:eastAsia="Times New Roman" w:cs="Times New Roman"/>
          <w:shd w:val="clear" w:color="auto" w:fill="FFFFFF"/>
        </w:rPr>
      </w:pPr>
      <w:r w:rsidRPr="00E03A54">
        <w:rPr>
          <w:rFonts w:eastAsia="Times New Roman" w:cs="Times New Roman"/>
          <w:shd w:val="clear" w:color="auto" w:fill="FFFFFF"/>
        </w:rPr>
        <w:t>Heat shock experiments in the field and laboratory</w:t>
      </w:r>
      <w:r w:rsidR="00190F4F">
        <w:rPr>
          <w:rFonts w:eastAsia="Times New Roman" w:cs="Times New Roman"/>
          <w:shd w:val="clear" w:color="auto" w:fill="FFFFFF"/>
        </w:rPr>
        <w:t xml:space="preserve"> </w:t>
      </w:r>
      <w:r w:rsidR="004D4001">
        <w:rPr>
          <w:rFonts w:eastAsia="Times New Roman" w:cs="Times New Roman"/>
          <w:shd w:val="clear" w:color="auto" w:fill="FFFFFF"/>
        </w:rPr>
        <w:t>show</w:t>
      </w:r>
      <w:r w:rsidR="00190F4F">
        <w:rPr>
          <w:rFonts w:eastAsia="Times New Roman" w:cs="Times New Roman"/>
          <w:shd w:val="clear" w:color="auto" w:fill="FFFFFF"/>
        </w:rPr>
        <w:t xml:space="preserve"> ectothermic marine species</w:t>
      </w:r>
      <w:r w:rsidR="00190F4F" w:rsidRPr="00E03A54">
        <w:rPr>
          <w:rFonts w:eastAsia="Times New Roman" w:cs="Times New Roman"/>
          <w:shd w:val="clear" w:color="auto" w:fill="FFFFFF"/>
        </w:rPr>
        <w:t xml:space="preserve"> </w:t>
      </w:r>
      <w:r w:rsidR="00190F4F">
        <w:rPr>
          <w:rFonts w:eastAsia="Times New Roman" w:cs="Times New Roman"/>
          <w:shd w:val="clear" w:color="auto" w:fill="FFFFFF"/>
        </w:rPr>
        <w:t xml:space="preserve">acclimatized </w:t>
      </w:r>
      <w:r w:rsidR="00190F4F" w:rsidRPr="00E03A54">
        <w:rPr>
          <w:rFonts w:eastAsia="Times New Roman" w:cs="Times New Roman"/>
          <w:shd w:val="clear" w:color="auto" w:fill="FFFFFF"/>
        </w:rPr>
        <w:t>to diverse thermal conditions</w:t>
      </w:r>
      <w:r w:rsidRPr="00E03A54">
        <w:rPr>
          <w:rFonts w:eastAsia="Times New Roman" w:cs="Times New Roman"/>
          <w:shd w:val="clear" w:color="auto" w:fill="FFFFFF"/>
        </w:rPr>
        <w:t xml:space="preserve"> </w:t>
      </w:r>
      <w:r w:rsidR="004D4001">
        <w:rPr>
          <w:rFonts w:eastAsia="Times New Roman" w:cs="Times New Roman"/>
          <w:shd w:val="clear" w:color="auto" w:fill="FFFFFF"/>
        </w:rPr>
        <w:t>display</w:t>
      </w:r>
      <w:r w:rsidR="00190F4F">
        <w:rPr>
          <w:rFonts w:eastAsia="Times New Roman" w:cs="Times New Roman"/>
          <w:shd w:val="clear" w:color="auto" w:fill="FFFFFF"/>
        </w:rPr>
        <w:t xml:space="preserve"> clinal variation in</w:t>
      </w:r>
      <w:r w:rsidRPr="00E03A54">
        <w:rPr>
          <w:rFonts w:eastAsia="Times New Roman" w:cs="Times New Roman"/>
          <w:shd w:val="clear" w:color="auto" w:fill="FFFFFF"/>
        </w:rPr>
        <w:t xml:space="preserve"> </w:t>
      </w:r>
      <w:r w:rsidR="004D4001">
        <w:rPr>
          <w:rFonts w:eastAsia="Times New Roman" w:cs="Times New Roman"/>
          <w:shd w:val="clear" w:color="auto" w:fill="FFFFFF"/>
        </w:rPr>
        <w:t>Hsp expression</w:t>
      </w:r>
      <w:r w:rsidR="004D4001" w:rsidRPr="00E03A54">
        <w:rPr>
          <w:rFonts w:eastAsia="Times New Roman" w:cs="Times New Roman"/>
          <w:i/>
          <w:shd w:val="clear" w:color="auto" w:fill="FFFFFF"/>
        </w:rPr>
        <w:t xml:space="preserve"> </w:t>
      </w:r>
      <w:r w:rsidR="004D4001">
        <w:rPr>
          <w:rFonts w:eastAsia="Times New Roman" w:cs="Times New Roman"/>
          <w:shd w:val="clear" w:color="auto" w:fill="FFFFFF"/>
        </w:rPr>
        <w:t xml:space="preserve">and demonstrate </w:t>
      </w:r>
      <w:r w:rsidRPr="00E03A54">
        <w:rPr>
          <w:rFonts w:eastAsia="Times New Roman" w:cs="Times New Roman"/>
          <w:i/>
          <w:shd w:val="clear" w:color="auto" w:fill="FFFFFF"/>
        </w:rPr>
        <w:t xml:space="preserve">hsp70, hsp40, </w:t>
      </w:r>
      <w:r w:rsidRPr="00E03A54">
        <w:rPr>
          <w:rFonts w:eastAsia="Times New Roman" w:cs="Times New Roman"/>
          <w:shd w:val="clear" w:color="auto" w:fill="FFFFFF"/>
        </w:rPr>
        <w:t>and</w:t>
      </w:r>
      <w:r w:rsidRPr="00E03A54">
        <w:rPr>
          <w:rFonts w:eastAsia="Times New Roman" w:cs="Times New Roman"/>
          <w:i/>
          <w:shd w:val="clear" w:color="auto" w:fill="FFFFFF"/>
        </w:rPr>
        <w:t xml:space="preserve"> hsp83</w:t>
      </w:r>
      <w:r w:rsidRPr="00E03A54">
        <w:rPr>
          <w:rFonts w:eastAsia="Times New Roman" w:cs="Times New Roman"/>
          <w:shd w:val="clear" w:color="auto" w:fill="FFFFFF"/>
        </w:rPr>
        <w:t xml:space="preserve"> </w:t>
      </w:r>
      <w:r w:rsidR="004D4001">
        <w:rPr>
          <w:rFonts w:eastAsia="Times New Roman" w:cs="Times New Roman"/>
          <w:shd w:val="clear" w:color="auto" w:fill="FFFFFF"/>
        </w:rPr>
        <w:t xml:space="preserve">to be </w:t>
      </w:r>
      <w:r w:rsidRPr="00E03A54">
        <w:rPr>
          <w:rFonts w:eastAsia="Times New Roman" w:cs="Times New Roman"/>
          <w:shd w:val="clear" w:color="auto" w:fill="FFFFFF"/>
        </w:rPr>
        <w:t xml:space="preserve">inversely associated with sub-lethal stress (Jost et al. 2015; </w:t>
      </w:r>
      <w:r w:rsidRPr="00E03A54">
        <w:rPr>
          <w:rFonts w:eastAsia="Times New Roman" w:cs="Times New Roman"/>
        </w:rPr>
        <w:t xml:space="preserve">Oksala </w:t>
      </w:r>
      <w:r w:rsidRPr="00E03A54">
        <w:t>et al. 2014; Tomanek &amp; Somero 2000</w:t>
      </w:r>
      <w:r w:rsidRPr="00E03A54">
        <w:rPr>
          <w:rFonts w:eastAsia="Times New Roman" w:cs="Times New Roman"/>
          <w:shd w:val="clear" w:color="auto" w:fill="FFFFFF"/>
        </w:rPr>
        <w:t>).</w:t>
      </w:r>
    </w:p>
    <w:p w14:paraId="7575814F" w14:textId="77777777" w:rsidR="00F1261B" w:rsidRDefault="00F1261B" w:rsidP="00D1177B">
      <w:pPr>
        <w:ind w:left="360"/>
        <w:rPr>
          <w:rFonts w:eastAsia="Times New Roman" w:cs="Times New Roman"/>
          <w:shd w:val="clear" w:color="auto" w:fill="FFFFFF"/>
        </w:rPr>
      </w:pPr>
    </w:p>
    <w:p w14:paraId="37EEBC5F" w14:textId="5CA16BAA" w:rsidR="00F1261B" w:rsidRDefault="00F1261B" w:rsidP="00D1177B">
      <w:pPr>
        <w:ind w:left="360"/>
        <w:rPr>
          <w:rFonts w:eastAsia="Times New Roman" w:cs="Times New Roman"/>
          <w:shd w:val="clear" w:color="auto" w:fill="FFFFFF"/>
        </w:rPr>
      </w:pPr>
      <w:r w:rsidRPr="00E03A54">
        <w:rPr>
          <w:rFonts w:eastAsia="Times New Roman" w:cs="Times New Roman"/>
          <w:shd w:val="clear" w:color="auto" w:fill="FFFFFF"/>
        </w:rPr>
        <w:t xml:space="preserve">The </w:t>
      </w:r>
      <w:r w:rsidR="004D4001">
        <w:rPr>
          <w:rFonts w:eastAsia="Times New Roman" w:cs="Times New Roman"/>
          <w:shd w:val="clear" w:color="auto" w:fill="FFFFFF"/>
        </w:rPr>
        <w:t>in</w:t>
      </w:r>
      <w:r w:rsidRPr="00E03A54">
        <w:rPr>
          <w:rFonts w:eastAsia="Times New Roman" w:cs="Times New Roman"/>
          <w:shd w:val="clear" w:color="auto" w:fill="FFFFFF"/>
        </w:rPr>
        <w:t xml:space="preserve">ducible nature of </w:t>
      </w:r>
      <w:r w:rsidRPr="00E03A54">
        <w:rPr>
          <w:rFonts w:eastAsia="Times New Roman" w:cs="Times New Roman"/>
          <w:i/>
          <w:shd w:val="clear" w:color="auto" w:fill="FFFFFF"/>
        </w:rPr>
        <w:t>hsp70</w:t>
      </w:r>
      <w:r w:rsidRPr="00E03A54">
        <w:rPr>
          <w:rFonts w:eastAsia="Times New Roman" w:cs="Times New Roman"/>
          <w:shd w:val="clear" w:color="auto" w:fill="FFFFFF"/>
        </w:rPr>
        <w:t xml:space="preserve"> in response to unfavorable temperature and the assistance provided from </w:t>
      </w:r>
      <w:r w:rsidRPr="00E03A54">
        <w:rPr>
          <w:rFonts w:eastAsia="Times New Roman" w:cs="Times New Roman"/>
          <w:i/>
          <w:shd w:val="clear" w:color="auto" w:fill="FFFFFF"/>
        </w:rPr>
        <w:t>hsp40</w:t>
      </w:r>
      <w:r w:rsidRPr="00E03A54">
        <w:rPr>
          <w:rFonts w:eastAsia="Times New Roman" w:cs="Times New Roman"/>
          <w:shd w:val="clear" w:color="auto" w:fill="FFFFFF"/>
        </w:rPr>
        <w:t xml:space="preserve"> and </w:t>
      </w:r>
      <w:r w:rsidRPr="00E03A54">
        <w:rPr>
          <w:rFonts w:eastAsia="Times New Roman" w:cs="Times New Roman"/>
          <w:i/>
          <w:shd w:val="clear" w:color="auto" w:fill="FFFFFF"/>
        </w:rPr>
        <w:t>hsp83</w:t>
      </w:r>
      <w:r w:rsidRPr="00E03A54">
        <w:rPr>
          <w:rFonts w:eastAsia="Times New Roman" w:cs="Times New Roman"/>
          <w:shd w:val="clear" w:color="auto" w:fill="FFFFFF"/>
        </w:rPr>
        <w:t xml:space="preserve"> co-chaperones to stabilize, denature, or refold damaged proteins makes these three heat shock proteins potential proxies for sub-lethal stress invoked by unfavorable temperature.</w:t>
      </w:r>
    </w:p>
    <w:p w14:paraId="0781DE21" w14:textId="77777777" w:rsidR="00F354C3" w:rsidRDefault="00F354C3" w:rsidP="00F354C3">
      <w:pPr>
        <w:ind w:left="360"/>
      </w:pPr>
    </w:p>
    <w:p w14:paraId="40AFE600" w14:textId="04630D3B" w:rsidR="009C66FB" w:rsidRPr="009C66FB" w:rsidRDefault="009C66FB" w:rsidP="00F354C3">
      <w:pPr>
        <w:ind w:left="360"/>
      </w:pPr>
      <w:r>
        <w:t>(</w:t>
      </w:r>
      <w:r>
        <w:rPr>
          <w:color w:val="FF0000"/>
        </w:rPr>
        <w:t>something</w:t>
      </w:r>
      <w:r w:rsidR="00AE0758">
        <w:rPr>
          <w:color w:val="FF0000"/>
        </w:rPr>
        <w:t xml:space="preserve"> to link part 3 and 4</w:t>
      </w:r>
      <w:r>
        <w:rPr>
          <w:color w:val="FF0000"/>
        </w:rPr>
        <w:t>?</w:t>
      </w:r>
      <w:r>
        <w:t>)</w:t>
      </w:r>
    </w:p>
    <w:p w14:paraId="1C335C07" w14:textId="77777777" w:rsidR="00F11A17" w:rsidRDefault="00F11A17" w:rsidP="00F354C3">
      <w:pPr>
        <w:ind w:left="360"/>
      </w:pPr>
    </w:p>
    <w:p w14:paraId="795E2951" w14:textId="39D3A1AB" w:rsidR="00F354C3" w:rsidRPr="00205374" w:rsidRDefault="00F1261B" w:rsidP="00F354C3">
      <w:pPr>
        <w:pStyle w:val="ListParagraph"/>
        <w:numPr>
          <w:ilvl w:val="0"/>
          <w:numId w:val="1"/>
        </w:numPr>
        <w:rPr>
          <w:u w:val="single"/>
        </w:rPr>
      </w:pPr>
      <w:r w:rsidRPr="00F354C3">
        <w:rPr>
          <w:u w:val="single"/>
        </w:rPr>
        <w:t>Why/How will we answer the problem?</w:t>
      </w:r>
      <w:r>
        <w:rPr>
          <w:u w:val="single"/>
        </w:rPr>
        <w:t xml:space="preserve"> </w:t>
      </w:r>
      <w:r w:rsidR="00F354C3" w:rsidRPr="006729FE">
        <w:rPr>
          <w:rFonts w:eastAsia="Times New Roman" w:cs="Times New Roman"/>
          <w:u w:val="single"/>
        </w:rPr>
        <w:t xml:space="preserve">Suggest an Answer </w:t>
      </w:r>
    </w:p>
    <w:p w14:paraId="363C87A0" w14:textId="42B58B3F" w:rsidR="00205374" w:rsidRDefault="00110A91" w:rsidP="00F1261B">
      <w:pPr>
        <w:pStyle w:val="ListParagraph"/>
        <w:numPr>
          <w:ilvl w:val="0"/>
          <w:numId w:val="2"/>
        </w:numPr>
      </w:pPr>
      <w:r>
        <w:t>Objective</w:t>
      </w:r>
      <w:r w:rsidR="00205374">
        <w:t>,</w:t>
      </w:r>
      <w:r>
        <w:t xml:space="preserve"> study system, hypothesis,</w:t>
      </w:r>
      <w:r w:rsidR="00205374">
        <w:t xml:space="preserve"> predictions</w:t>
      </w:r>
    </w:p>
    <w:p w14:paraId="6E790F83" w14:textId="77777777" w:rsidR="009C66FB" w:rsidRDefault="009C66FB" w:rsidP="00093ACB">
      <w:pPr>
        <w:rPr>
          <w:rFonts w:eastAsia="Times New Roman" w:cs="Times New Roman"/>
          <w:shd w:val="clear" w:color="auto" w:fill="FFFFFF"/>
        </w:rPr>
      </w:pPr>
    </w:p>
    <w:p w14:paraId="35550B6D" w14:textId="42C8923E" w:rsidR="009C66FB" w:rsidRDefault="009C66FB" w:rsidP="009C66FB">
      <w:pPr>
        <w:ind w:left="360"/>
        <w:rPr>
          <w:rFonts w:eastAsia="Times New Roman" w:cs="Times New Roman"/>
          <w:shd w:val="clear" w:color="auto" w:fill="FFFFFF"/>
        </w:rPr>
      </w:pPr>
      <w:r w:rsidRPr="00E03A54">
        <w:rPr>
          <w:rFonts w:eastAsia="Times New Roman" w:cs="Times New Roman"/>
          <w:shd w:val="clear" w:color="auto" w:fill="FFFFFF"/>
        </w:rPr>
        <w:t>Our overall objective was to assess the potential impacts of war</w:t>
      </w:r>
      <w:r>
        <w:rPr>
          <w:rFonts w:eastAsia="Times New Roman" w:cs="Times New Roman"/>
          <w:shd w:val="clear" w:color="auto" w:fill="FFFFFF"/>
        </w:rPr>
        <w:t>ming in wild populations of the</w:t>
      </w:r>
      <w:r w:rsidRPr="00E03A54">
        <w:rPr>
          <w:rFonts w:eastAsia="Times New Roman" w:cs="Times New Roman"/>
          <w:shd w:val="clear" w:color="auto" w:fill="FFFFFF"/>
        </w:rPr>
        <w:t xml:space="preserve"> ant genus </w:t>
      </w:r>
      <w:r w:rsidRPr="00E03A54">
        <w:rPr>
          <w:rFonts w:eastAsia="Times New Roman" w:cs="Times New Roman"/>
          <w:i/>
          <w:shd w:val="clear" w:color="auto" w:fill="FFFFFF"/>
        </w:rPr>
        <w:t>Aphaenogaster</w:t>
      </w:r>
      <w:r w:rsidRPr="009C66FB">
        <w:rPr>
          <w:rFonts w:eastAsia="Times New Roman" w:cs="Times New Roman"/>
          <w:shd w:val="clear" w:color="auto" w:fill="FFFFFF"/>
        </w:rPr>
        <w:t xml:space="preserve"> </w:t>
      </w:r>
      <w:r w:rsidR="00110A91">
        <w:rPr>
          <w:rFonts w:eastAsia="Times New Roman" w:cs="Times New Roman"/>
          <w:shd w:val="clear" w:color="auto" w:fill="FFFFFF"/>
        </w:rPr>
        <w:t>using Hsps as a proxy by</w:t>
      </w:r>
      <w:r>
        <w:rPr>
          <w:rFonts w:eastAsia="Times New Roman" w:cs="Times New Roman"/>
          <w:shd w:val="clear" w:color="auto" w:fill="FFFFFF"/>
        </w:rPr>
        <w:t xml:space="preserve"> long-term</w:t>
      </w:r>
      <w:r w:rsidR="00110A91">
        <w:rPr>
          <w:rFonts w:eastAsia="Times New Roman" w:cs="Times New Roman"/>
          <w:shd w:val="clear" w:color="auto" w:fill="FFFFFF"/>
        </w:rPr>
        <w:t xml:space="preserve"> exposure to experimental warming chambers</w:t>
      </w:r>
      <w:r>
        <w:rPr>
          <w:rFonts w:eastAsia="Times New Roman" w:cs="Times New Roman"/>
          <w:shd w:val="clear" w:color="auto" w:fill="FFFFFF"/>
        </w:rPr>
        <w:t xml:space="preserve"> located at a northern (Harvard </w:t>
      </w:r>
      <w:r w:rsidR="00110A91">
        <w:rPr>
          <w:rFonts w:eastAsia="Times New Roman" w:cs="Times New Roman"/>
          <w:shd w:val="clear" w:color="auto" w:fill="FFFFFF"/>
        </w:rPr>
        <w:t xml:space="preserve">Forest, MA) and a southern </w:t>
      </w:r>
      <w:r>
        <w:rPr>
          <w:rFonts w:eastAsia="Times New Roman" w:cs="Times New Roman"/>
          <w:shd w:val="clear" w:color="auto" w:fill="FFFFFF"/>
        </w:rPr>
        <w:t>(Duke Forest, NC)</w:t>
      </w:r>
      <w:r w:rsidR="00110A91">
        <w:rPr>
          <w:rFonts w:eastAsia="Times New Roman" w:cs="Times New Roman"/>
          <w:shd w:val="clear" w:color="auto" w:fill="FFFFFF"/>
        </w:rPr>
        <w:t xml:space="preserve"> site.</w:t>
      </w:r>
      <w:r w:rsidRPr="00E03A54">
        <w:rPr>
          <w:rFonts w:eastAsia="Times New Roman" w:cs="Times New Roman"/>
          <w:shd w:val="clear" w:color="auto" w:fill="FFFFFF"/>
        </w:rPr>
        <w:t xml:space="preserve"> </w:t>
      </w:r>
    </w:p>
    <w:p w14:paraId="2814CAAC" w14:textId="77777777" w:rsidR="009C66FB" w:rsidRDefault="009C66FB" w:rsidP="00F11A17">
      <w:pPr>
        <w:ind w:left="360"/>
        <w:rPr>
          <w:rFonts w:eastAsia="Times New Roman" w:cs="Times New Roman"/>
          <w:shd w:val="clear" w:color="auto" w:fill="FFFFFF"/>
        </w:rPr>
      </w:pPr>
    </w:p>
    <w:p w14:paraId="2C641225" w14:textId="25D6631D" w:rsidR="00F11A17" w:rsidRDefault="00F11A17" w:rsidP="00F11A17">
      <w:pPr>
        <w:ind w:left="360"/>
        <w:rPr>
          <w:rFonts w:eastAsia="Times New Roman" w:cs="Times New Roman"/>
          <w:shd w:val="clear" w:color="auto" w:fill="FFFFFF"/>
        </w:rPr>
      </w:pPr>
      <w:commentRangeStart w:id="21"/>
      <w:r w:rsidRPr="00F11A17">
        <w:rPr>
          <w:rFonts w:eastAsia="Times New Roman" w:cs="Times New Roman"/>
          <w:shd w:val="clear" w:color="auto" w:fill="FFFFFF"/>
        </w:rPr>
        <w:t>The</w:t>
      </w:r>
      <w:commentRangeEnd w:id="21"/>
      <w:r w:rsidR="00401644">
        <w:rPr>
          <w:rStyle w:val="CommentReference"/>
        </w:rPr>
        <w:commentReference w:id="21"/>
      </w:r>
      <w:r w:rsidRPr="00F11A17">
        <w:rPr>
          <w:rFonts w:eastAsia="Times New Roman" w:cs="Times New Roman"/>
          <w:shd w:val="clear" w:color="auto" w:fill="FFFFFF"/>
        </w:rPr>
        <w:t xml:space="preserve"> common woodland ant genus, </w:t>
      </w:r>
      <w:r w:rsidRPr="00F11A17">
        <w:rPr>
          <w:rFonts w:eastAsia="Times New Roman" w:cs="Times New Roman"/>
          <w:i/>
          <w:shd w:val="clear" w:color="auto" w:fill="FFFFFF"/>
        </w:rPr>
        <w:t>Aphaenogaster,</w:t>
      </w:r>
      <w:r w:rsidRPr="00F11A17">
        <w:rPr>
          <w:rFonts w:eastAsia="Times New Roman" w:cs="Times New Roman"/>
          <w:shd w:val="clear" w:color="auto" w:fill="FFFFFF"/>
        </w:rPr>
        <w:t xml:space="preserve"> </w:t>
      </w:r>
      <w:r w:rsidRPr="00E03A54">
        <w:t xml:space="preserve">are a good model to study species responses to climate change because they occupy temperate deciduous forests from Maine to Florida, where they serve as primary seed dispersers and experience very diverse thermal environments (Warren &amp; Chick 2013). The </w:t>
      </w:r>
      <w:r w:rsidRPr="00F11A17">
        <w:rPr>
          <w:rFonts w:eastAsia="Times New Roman" w:cs="Times New Roman"/>
          <w:shd w:val="clear" w:color="auto" w:fill="FFFFFF"/>
        </w:rPr>
        <w:t xml:space="preserve">upper thermal limits of </w:t>
      </w:r>
      <w:r w:rsidRPr="00F11A17">
        <w:rPr>
          <w:i/>
        </w:rPr>
        <w:t>Aphaenogaster</w:t>
      </w:r>
      <w:r w:rsidRPr="00F11A17">
        <w:rPr>
          <w:rFonts w:eastAsia="Times New Roman" w:cs="Times New Roman"/>
          <w:shd w:val="clear" w:color="auto" w:fill="FFFFFF"/>
        </w:rPr>
        <w:t xml:space="preserve"> are inversely associated with latitude, but these limits do not shift as fast as environmental temperatures, suggesting that southern </w:t>
      </w:r>
      <w:r w:rsidRPr="00F11A17">
        <w:rPr>
          <w:i/>
        </w:rPr>
        <w:t>Aphaenogaster</w:t>
      </w:r>
      <w:r w:rsidRPr="00F11A17">
        <w:rPr>
          <w:rFonts w:eastAsia="Times New Roman" w:cs="Times New Roman"/>
          <w:shd w:val="clear" w:color="auto" w:fill="FFFFFF"/>
        </w:rPr>
        <w:t xml:space="preserve"> populations survive closer to their lethal limit and may face greater heat stress than northern populations (Diamond et al. 2013). </w:t>
      </w:r>
    </w:p>
    <w:p w14:paraId="4ECABB80" w14:textId="77777777" w:rsidR="00093ACB" w:rsidRDefault="00093ACB" w:rsidP="00F11A17">
      <w:pPr>
        <w:ind w:left="360"/>
        <w:rPr>
          <w:rFonts w:eastAsia="Times New Roman" w:cs="Times New Roman"/>
          <w:shd w:val="clear" w:color="auto" w:fill="FFFFFF"/>
        </w:rPr>
      </w:pPr>
    </w:p>
    <w:p w14:paraId="47D4B77F" w14:textId="7DB67949" w:rsidR="00093ACB" w:rsidRDefault="00093ACB" w:rsidP="00093ACB">
      <w:pPr>
        <w:ind w:left="360"/>
        <w:rPr>
          <w:rFonts w:eastAsia="Times New Roman" w:cs="Times New Roman"/>
          <w:shd w:val="clear" w:color="auto" w:fill="FFFFFF"/>
        </w:rPr>
      </w:pPr>
      <w:r>
        <w:rPr>
          <w:rFonts w:eastAsia="Times New Roman" w:cs="Times New Roman"/>
          <w:shd w:val="clear" w:color="auto" w:fill="FFFFFF"/>
        </w:rPr>
        <w:t xml:space="preserve">Ants experiencing unfavorable temperatures </w:t>
      </w:r>
      <w:r w:rsidR="00110A91">
        <w:rPr>
          <w:rFonts w:eastAsia="Times New Roman" w:cs="Times New Roman"/>
          <w:shd w:val="clear" w:color="auto" w:fill="FFFFFF"/>
        </w:rPr>
        <w:t xml:space="preserve">due to experimental warming </w:t>
      </w:r>
      <w:r>
        <w:rPr>
          <w:rFonts w:eastAsia="Times New Roman" w:cs="Times New Roman"/>
          <w:shd w:val="clear" w:color="auto" w:fill="FFFFFF"/>
        </w:rPr>
        <w:t>will up-regulate Hsp transcription indicating</w:t>
      </w:r>
      <w:r w:rsidRPr="00E03A54">
        <w:rPr>
          <w:rFonts w:eastAsia="Times New Roman" w:cs="Times New Roman"/>
          <w:shd w:val="clear" w:color="auto" w:fill="FFFFFF"/>
        </w:rPr>
        <w:t xml:space="preserve"> an increase in protein damage and the degree to which these ants are stressed when exposed to warmer temperature</w:t>
      </w:r>
      <w:r w:rsidR="00110A91">
        <w:rPr>
          <w:rFonts w:eastAsia="Times New Roman" w:cs="Times New Roman"/>
          <w:shd w:val="clear" w:color="auto" w:fill="FFFFFF"/>
        </w:rPr>
        <w:t xml:space="preserve"> from a northern and southern location</w:t>
      </w:r>
      <w:r>
        <w:rPr>
          <w:rFonts w:eastAsia="Times New Roman" w:cs="Times New Roman"/>
          <w:shd w:val="clear" w:color="auto" w:fill="FFFFFF"/>
        </w:rPr>
        <w:t xml:space="preserve">.   </w:t>
      </w:r>
    </w:p>
    <w:p w14:paraId="4FA1E19D" w14:textId="77777777" w:rsidR="009C66FB" w:rsidRDefault="009C66FB" w:rsidP="00093ACB">
      <w:pPr>
        <w:ind w:left="360"/>
        <w:rPr>
          <w:rFonts w:eastAsia="Times New Roman" w:cs="Times New Roman"/>
          <w:shd w:val="clear" w:color="auto" w:fill="FFFFFF"/>
        </w:rPr>
      </w:pPr>
    </w:p>
    <w:p w14:paraId="5288092C" w14:textId="3AD9C686" w:rsidR="00093ACB" w:rsidRPr="00F11A17" w:rsidRDefault="009C66FB" w:rsidP="00F11A17">
      <w:pPr>
        <w:ind w:left="360"/>
        <w:rPr>
          <w:rFonts w:eastAsia="Times New Roman" w:cs="Times New Roman"/>
          <w:shd w:val="clear" w:color="auto" w:fill="FFFFFF"/>
        </w:rPr>
      </w:pPr>
      <w:r w:rsidRPr="00E03A54">
        <w:rPr>
          <w:rFonts w:eastAsia="Times New Roman" w:cs="Times New Roman"/>
          <w:shd w:val="clear" w:color="auto" w:fill="FFFFFF"/>
        </w:rPr>
        <w:t xml:space="preserve">We predict Hsp expression will </w:t>
      </w:r>
      <w:commentRangeStart w:id="22"/>
      <w:r w:rsidRPr="00E03A54">
        <w:rPr>
          <w:rFonts w:eastAsia="Times New Roman" w:cs="Times New Roman"/>
          <w:shd w:val="clear" w:color="auto" w:fill="FFFFFF"/>
        </w:rPr>
        <w:t>increase with experimental temperature for colonies at the southern site (Duke Forest, North Carolina), their narrow range of thermal tolerance will cause southern populations to survive closer to their critical thermal maxima and experience more sub-lethal stress from warmer temperature (</w:t>
      </w:r>
      <w:r w:rsidRPr="00E03A54">
        <w:t xml:space="preserve">Deutsch et al. 2008; </w:t>
      </w:r>
      <w:r w:rsidRPr="00E03A54">
        <w:rPr>
          <w:rFonts w:eastAsia="Times New Roman" w:cs="Times New Roman"/>
        </w:rPr>
        <w:t>Diamond et al. 2013</w:t>
      </w:r>
      <w:commentRangeEnd w:id="22"/>
      <w:r w:rsidR="00401644">
        <w:rPr>
          <w:rStyle w:val="CommentReference"/>
        </w:rPr>
        <w:commentReference w:id="22"/>
      </w:r>
      <w:r w:rsidRPr="00E03A54">
        <w:rPr>
          <w:rFonts w:eastAsia="Times New Roman" w:cs="Times New Roman"/>
          <w:shd w:val="clear" w:color="auto" w:fill="FFFFFF"/>
        </w:rPr>
        <w:t xml:space="preserve">). However, we predict Hsp expression in </w:t>
      </w:r>
      <w:r w:rsidRPr="00E03A54">
        <w:rPr>
          <w:rFonts w:eastAsia="Times New Roman" w:cs="Times New Roman"/>
          <w:i/>
          <w:shd w:val="clear" w:color="auto" w:fill="FFFFFF"/>
        </w:rPr>
        <w:t xml:space="preserve">Aphaenogaster </w:t>
      </w:r>
      <w:r w:rsidRPr="00E03A54">
        <w:rPr>
          <w:rFonts w:eastAsia="Times New Roman" w:cs="Times New Roman"/>
          <w:shd w:val="clear" w:color="auto" w:fill="FFFFFF"/>
        </w:rPr>
        <w:t>from the northern site (Harvard Forest, Massachusetts) will remain relatively constant across temperatures because they survive below their optimal temperature, so an increase in temperature may push colonies closer to their optimum reducing levels of sub-lethal stress (</w:t>
      </w:r>
      <w:r w:rsidRPr="00E03A54">
        <w:t xml:space="preserve">Deutsch et al. 2008; </w:t>
      </w:r>
      <w:r w:rsidRPr="00E03A54">
        <w:rPr>
          <w:rFonts w:eastAsia="Times New Roman" w:cs="Times New Roman"/>
        </w:rPr>
        <w:t>Diamond et al. 2013)</w:t>
      </w:r>
    </w:p>
    <w:p w14:paraId="1618E9E3" w14:textId="77777777" w:rsidR="00F11A17" w:rsidRPr="00F354C3" w:rsidRDefault="00F11A17" w:rsidP="00F11A17">
      <w:pPr>
        <w:pStyle w:val="ListParagraph"/>
        <w:rPr>
          <w:u w:val="single"/>
        </w:rPr>
      </w:pPr>
    </w:p>
    <w:sectPr w:rsidR="00F11A17" w:rsidRPr="00F354C3" w:rsidSect="006729F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ndrew Nguyen" w:date="2016-02-16T11:55:00Z" w:initials="AN">
    <w:p w14:paraId="410A9449" w14:textId="447E916D" w:rsidR="00401644" w:rsidRDefault="00401644">
      <w:pPr>
        <w:pStyle w:val="CommentText"/>
      </w:pPr>
      <w:r>
        <w:rPr>
          <w:rStyle w:val="CommentReference"/>
        </w:rPr>
        <w:annotationRef/>
      </w:r>
      <w:r>
        <w:t>respond</w:t>
      </w:r>
    </w:p>
  </w:comment>
  <w:comment w:id="8" w:author="Andrew Nguyen" w:date="2016-02-16T11:56:00Z" w:initials="AN">
    <w:p w14:paraId="7EA3089D" w14:textId="77777777" w:rsidR="00401644" w:rsidRDefault="00401644">
      <w:pPr>
        <w:pStyle w:val="CommentText"/>
      </w:pPr>
      <w:r>
        <w:rPr>
          <w:rStyle w:val="CommentReference"/>
        </w:rPr>
        <w:annotationRef/>
      </w:r>
      <w:r>
        <w:t>one thing you should force yourself to do is keep the verb close the subject</w:t>
      </w:r>
    </w:p>
    <w:p w14:paraId="240F62C6" w14:textId="77777777" w:rsidR="00401644" w:rsidRDefault="00401644">
      <w:pPr>
        <w:pStyle w:val="CommentText"/>
      </w:pPr>
    </w:p>
    <w:p w14:paraId="05143990" w14:textId="2D1F2E6E" w:rsidR="00401644" w:rsidRDefault="00401644">
      <w:pPr>
        <w:pStyle w:val="CommentText"/>
      </w:pPr>
      <w:r>
        <w:t>this sentence structure forces you to be more story telling (Peter jumps into the pool); favor the active voice</w:t>
      </w:r>
    </w:p>
  </w:comment>
  <w:comment w:id="17" w:author="Andrew Nguyen" w:date="2016-02-16T11:57:00Z" w:initials="AN">
    <w:p w14:paraId="687375BA" w14:textId="12793C62" w:rsidR="00401644" w:rsidRDefault="00401644">
      <w:pPr>
        <w:pStyle w:val="CommentText"/>
      </w:pPr>
      <w:r>
        <w:rPr>
          <w:rStyle w:val="CommentReference"/>
        </w:rPr>
        <w:annotationRef/>
      </w:r>
      <w:r>
        <w:t>no this needs to go under #1</w:t>
      </w:r>
    </w:p>
  </w:comment>
  <w:comment w:id="18" w:author="Andrew Nguyen" w:date="2016-02-16T11:59:00Z" w:initials="AN">
    <w:p w14:paraId="4A1A73F3" w14:textId="77777777" w:rsidR="00401644" w:rsidRDefault="00401644">
      <w:pPr>
        <w:pStyle w:val="CommentText"/>
      </w:pPr>
      <w:r>
        <w:rPr>
          <w:rStyle w:val="CommentReference"/>
        </w:rPr>
        <w:annotationRef/>
      </w:r>
      <w:r>
        <w:t>of course it can….this is not the real question</w:t>
      </w:r>
    </w:p>
    <w:p w14:paraId="4F050C35" w14:textId="77777777" w:rsidR="00401644" w:rsidRDefault="00401644">
      <w:pPr>
        <w:pStyle w:val="CommentText"/>
      </w:pPr>
    </w:p>
    <w:p w14:paraId="0FB22E97" w14:textId="77777777" w:rsidR="00401644" w:rsidRDefault="00401644">
      <w:pPr>
        <w:pStyle w:val="CommentText"/>
      </w:pPr>
    </w:p>
    <w:p w14:paraId="500E445B" w14:textId="0A319D2D" w:rsidR="00401644" w:rsidRDefault="00401644">
      <w:pPr>
        <w:pStyle w:val="CommentText"/>
      </w:pPr>
      <w:r>
        <w:t xml:space="preserve">the question is  to what effect does experimental warming cause sublethal stress? You may contrast this with studies that find no impact (stuble et al. ) and the problem can only be detected at the sub-lethal level </w:t>
      </w:r>
    </w:p>
  </w:comment>
  <w:comment w:id="21" w:author="Andrew Nguyen" w:date="2016-02-16T12:01:00Z" w:initials="AN">
    <w:p w14:paraId="48B6AD37" w14:textId="18D157B5" w:rsidR="00401644" w:rsidRDefault="00401644">
      <w:pPr>
        <w:pStyle w:val="CommentText"/>
      </w:pPr>
      <w:r>
        <w:rPr>
          <w:rStyle w:val="CommentReference"/>
        </w:rPr>
        <w:annotationRef/>
      </w:r>
      <w:r>
        <w:t>this needs to go earlier</w:t>
      </w:r>
    </w:p>
  </w:comment>
  <w:comment w:id="22" w:author="Andrew Nguyen" w:date="2016-02-16T12:02:00Z" w:initials="AN">
    <w:p w14:paraId="321E88E8" w14:textId="166E1CD0" w:rsidR="00401644" w:rsidRDefault="00401644">
      <w:pPr>
        <w:pStyle w:val="CommentText"/>
      </w:pPr>
      <w:r>
        <w:rPr>
          <w:rStyle w:val="CommentReference"/>
        </w:rPr>
        <w:annotationRef/>
      </w:r>
      <w:r>
        <w:t xml:space="preserve">sentences are too long….be direct, you’ve already told them that southern populations live closer to their lethal limits….take that out. Now make a more direct statement for a prediction.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32ADD"/>
    <w:multiLevelType w:val="hybridMultilevel"/>
    <w:tmpl w:val="0A1A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121D56"/>
    <w:multiLevelType w:val="hybridMultilevel"/>
    <w:tmpl w:val="16C04B84"/>
    <w:lvl w:ilvl="0" w:tplc="280497B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983"/>
    <w:rsid w:val="000344D0"/>
    <w:rsid w:val="00093ACB"/>
    <w:rsid w:val="00110A91"/>
    <w:rsid w:val="00190F4F"/>
    <w:rsid w:val="00205374"/>
    <w:rsid w:val="00401644"/>
    <w:rsid w:val="004D4001"/>
    <w:rsid w:val="005F18B5"/>
    <w:rsid w:val="0064256C"/>
    <w:rsid w:val="006729FE"/>
    <w:rsid w:val="007570D7"/>
    <w:rsid w:val="00846983"/>
    <w:rsid w:val="00896C7D"/>
    <w:rsid w:val="009C66FB"/>
    <w:rsid w:val="00A2288D"/>
    <w:rsid w:val="00AE0758"/>
    <w:rsid w:val="00C85ECA"/>
    <w:rsid w:val="00CE2799"/>
    <w:rsid w:val="00D1177B"/>
    <w:rsid w:val="00D143F8"/>
    <w:rsid w:val="00E71FDC"/>
    <w:rsid w:val="00F04FE1"/>
    <w:rsid w:val="00F11A17"/>
    <w:rsid w:val="00F1261B"/>
    <w:rsid w:val="00F354C3"/>
    <w:rsid w:val="00FA3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ACC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0D7"/>
    <w:pPr>
      <w:ind w:left="720"/>
      <w:contextualSpacing/>
    </w:pPr>
  </w:style>
  <w:style w:type="character" w:styleId="CommentReference">
    <w:name w:val="annotation reference"/>
    <w:basedOn w:val="DefaultParagraphFont"/>
    <w:uiPriority w:val="99"/>
    <w:semiHidden/>
    <w:unhideWhenUsed/>
    <w:rsid w:val="00401644"/>
    <w:rPr>
      <w:sz w:val="18"/>
      <w:szCs w:val="18"/>
    </w:rPr>
  </w:style>
  <w:style w:type="paragraph" w:styleId="CommentText">
    <w:name w:val="annotation text"/>
    <w:basedOn w:val="Normal"/>
    <w:link w:val="CommentTextChar"/>
    <w:uiPriority w:val="99"/>
    <w:semiHidden/>
    <w:unhideWhenUsed/>
    <w:rsid w:val="00401644"/>
  </w:style>
  <w:style w:type="character" w:customStyle="1" w:styleId="CommentTextChar">
    <w:name w:val="Comment Text Char"/>
    <w:basedOn w:val="DefaultParagraphFont"/>
    <w:link w:val="CommentText"/>
    <w:uiPriority w:val="99"/>
    <w:semiHidden/>
    <w:rsid w:val="00401644"/>
  </w:style>
  <w:style w:type="paragraph" w:styleId="CommentSubject">
    <w:name w:val="annotation subject"/>
    <w:basedOn w:val="CommentText"/>
    <w:next w:val="CommentText"/>
    <w:link w:val="CommentSubjectChar"/>
    <w:uiPriority w:val="99"/>
    <w:semiHidden/>
    <w:unhideWhenUsed/>
    <w:rsid w:val="00401644"/>
    <w:rPr>
      <w:b/>
      <w:bCs/>
      <w:sz w:val="20"/>
      <w:szCs w:val="20"/>
    </w:rPr>
  </w:style>
  <w:style w:type="character" w:customStyle="1" w:styleId="CommentSubjectChar">
    <w:name w:val="Comment Subject Char"/>
    <w:basedOn w:val="CommentTextChar"/>
    <w:link w:val="CommentSubject"/>
    <w:uiPriority w:val="99"/>
    <w:semiHidden/>
    <w:rsid w:val="00401644"/>
    <w:rPr>
      <w:b/>
      <w:bCs/>
      <w:sz w:val="20"/>
      <w:szCs w:val="20"/>
    </w:rPr>
  </w:style>
  <w:style w:type="paragraph" w:styleId="BalloonText">
    <w:name w:val="Balloon Text"/>
    <w:basedOn w:val="Normal"/>
    <w:link w:val="BalloonTextChar"/>
    <w:uiPriority w:val="99"/>
    <w:semiHidden/>
    <w:unhideWhenUsed/>
    <w:rsid w:val="004016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6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0D7"/>
    <w:pPr>
      <w:ind w:left="720"/>
      <w:contextualSpacing/>
    </w:pPr>
  </w:style>
  <w:style w:type="character" w:styleId="CommentReference">
    <w:name w:val="annotation reference"/>
    <w:basedOn w:val="DefaultParagraphFont"/>
    <w:uiPriority w:val="99"/>
    <w:semiHidden/>
    <w:unhideWhenUsed/>
    <w:rsid w:val="00401644"/>
    <w:rPr>
      <w:sz w:val="18"/>
      <w:szCs w:val="18"/>
    </w:rPr>
  </w:style>
  <w:style w:type="paragraph" w:styleId="CommentText">
    <w:name w:val="annotation text"/>
    <w:basedOn w:val="Normal"/>
    <w:link w:val="CommentTextChar"/>
    <w:uiPriority w:val="99"/>
    <w:semiHidden/>
    <w:unhideWhenUsed/>
    <w:rsid w:val="00401644"/>
  </w:style>
  <w:style w:type="character" w:customStyle="1" w:styleId="CommentTextChar">
    <w:name w:val="Comment Text Char"/>
    <w:basedOn w:val="DefaultParagraphFont"/>
    <w:link w:val="CommentText"/>
    <w:uiPriority w:val="99"/>
    <w:semiHidden/>
    <w:rsid w:val="00401644"/>
  </w:style>
  <w:style w:type="paragraph" w:styleId="CommentSubject">
    <w:name w:val="annotation subject"/>
    <w:basedOn w:val="CommentText"/>
    <w:next w:val="CommentText"/>
    <w:link w:val="CommentSubjectChar"/>
    <w:uiPriority w:val="99"/>
    <w:semiHidden/>
    <w:unhideWhenUsed/>
    <w:rsid w:val="00401644"/>
    <w:rPr>
      <w:b/>
      <w:bCs/>
      <w:sz w:val="20"/>
      <w:szCs w:val="20"/>
    </w:rPr>
  </w:style>
  <w:style w:type="character" w:customStyle="1" w:styleId="CommentSubjectChar">
    <w:name w:val="Comment Subject Char"/>
    <w:basedOn w:val="CommentTextChar"/>
    <w:link w:val="CommentSubject"/>
    <w:uiPriority w:val="99"/>
    <w:semiHidden/>
    <w:rsid w:val="00401644"/>
    <w:rPr>
      <w:b/>
      <w:bCs/>
      <w:sz w:val="20"/>
      <w:szCs w:val="20"/>
    </w:rPr>
  </w:style>
  <w:style w:type="paragraph" w:styleId="BalloonText">
    <w:name w:val="Balloon Text"/>
    <w:basedOn w:val="Normal"/>
    <w:link w:val="BalloonTextChar"/>
    <w:uiPriority w:val="99"/>
    <w:semiHidden/>
    <w:unhideWhenUsed/>
    <w:rsid w:val="004016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6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1076</Words>
  <Characters>6136</Characters>
  <Application>Microsoft Macintosh Word</Application>
  <DocSecurity>0</DocSecurity>
  <Lines>51</Lines>
  <Paragraphs>14</Paragraphs>
  <ScaleCrop>false</ScaleCrop>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Provencher</dc:creator>
  <cp:keywords/>
  <dc:description/>
  <cp:lastModifiedBy>Andrew Nguyen</cp:lastModifiedBy>
  <cp:revision>3</cp:revision>
  <dcterms:created xsi:type="dcterms:W3CDTF">2016-02-16T17:02:00Z</dcterms:created>
  <dcterms:modified xsi:type="dcterms:W3CDTF">2016-02-16T17:03:00Z</dcterms:modified>
</cp:coreProperties>
</file>